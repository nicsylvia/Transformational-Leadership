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A99B" w14:textId="77777777" w:rsidR="00ED4AD2" w:rsidRDefault="00FD316B" w:rsidP="00ED4AD2">
      <w:pPr>
        <w:jc w:val="center"/>
        <w:rPr>
          <w:b/>
          <w:bCs/>
          <w:sz w:val="72"/>
          <w:szCs w:val="72"/>
        </w:rPr>
      </w:pPr>
      <w:r w:rsidRPr="00830B67">
        <w:rPr>
          <w:b/>
          <w:bCs/>
          <w:sz w:val="72"/>
          <w:szCs w:val="72"/>
        </w:rPr>
        <w:t>MY JOURNEY INTO TECH.</w:t>
      </w:r>
    </w:p>
    <w:p w14:paraId="1EBB89A2" w14:textId="77777777" w:rsidR="00ED4AD2" w:rsidRPr="007738B9" w:rsidRDefault="00ED4AD2" w:rsidP="00ED4AD2">
      <w:pPr>
        <w:rPr>
          <w:sz w:val="36"/>
          <w:szCs w:val="36"/>
        </w:rPr>
      </w:pPr>
      <w:commentRangeStart w:id="0"/>
      <w:r w:rsidRPr="007738B9">
        <w:rPr>
          <w:sz w:val="36"/>
          <w:szCs w:val="36"/>
        </w:rPr>
        <w:t xml:space="preserve">Note this because we will come back to this: </w:t>
      </w:r>
      <w:commentRangeEnd w:id="0"/>
      <w:r w:rsidR="00B32C3D">
        <w:rPr>
          <w:rStyle w:val="CommentReference"/>
        </w:rPr>
        <w:commentReference w:id="0"/>
      </w:r>
    </w:p>
    <w:p w14:paraId="1B9BDC07" w14:textId="59618579" w:rsidR="00ED4AD2" w:rsidRPr="00ED4AD2" w:rsidRDefault="00ED4AD2" w:rsidP="00ED4AD2">
      <w:pPr>
        <w:rPr>
          <w:b/>
          <w:bCs/>
          <w:sz w:val="36"/>
          <w:szCs w:val="36"/>
        </w:rPr>
      </w:pPr>
      <w:r>
        <w:rPr>
          <w:b/>
          <w:bCs/>
          <w:sz w:val="36"/>
          <w:szCs w:val="36"/>
        </w:rPr>
        <w:t>“</w:t>
      </w:r>
      <w:r w:rsidR="000C7936">
        <w:rPr>
          <w:b/>
          <w:bCs/>
          <w:sz w:val="36"/>
          <w:szCs w:val="36"/>
        </w:rPr>
        <w:t>When you are not practicing, remember somewhere someone else is practicing and when you meet hi</w:t>
      </w:r>
      <w:ins w:id="1" w:author="Nic Sylvia" w:date="2022-09-28T03:20:00Z">
        <w:r w:rsidR="00EF3F3D">
          <w:rPr>
            <w:b/>
            <w:bCs/>
            <w:sz w:val="36"/>
            <w:szCs w:val="36"/>
          </w:rPr>
          <w:t>m</w:t>
        </w:r>
      </w:ins>
      <w:del w:id="2" w:author="Nic Sylvia" w:date="2022-09-28T03:20:00Z">
        <w:r w:rsidR="000C7936" w:rsidDel="00EF3F3D">
          <w:rPr>
            <w:b/>
            <w:bCs/>
            <w:sz w:val="36"/>
            <w:szCs w:val="36"/>
          </w:rPr>
          <w:delText>m</w:delText>
        </w:r>
      </w:del>
      <w:r w:rsidR="000C7936">
        <w:rPr>
          <w:b/>
          <w:bCs/>
          <w:sz w:val="36"/>
          <w:szCs w:val="36"/>
        </w:rPr>
        <w:t>, he will win”.</w:t>
      </w:r>
    </w:p>
    <w:p w14:paraId="4554B9A8" w14:textId="02B9353B" w:rsidR="00FD0657" w:rsidRPr="00ED4AD2" w:rsidRDefault="00FD0657" w:rsidP="00ED4AD2">
      <w:pPr>
        <w:rPr>
          <w:b/>
          <w:bCs/>
          <w:sz w:val="72"/>
          <w:szCs w:val="72"/>
        </w:rPr>
      </w:pPr>
      <w:r>
        <w:rPr>
          <w:sz w:val="28"/>
          <w:szCs w:val="28"/>
        </w:rPr>
        <w:t>Hello, m</w:t>
      </w:r>
      <w:r w:rsidR="00830F18">
        <w:rPr>
          <w:sz w:val="28"/>
          <w:szCs w:val="28"/>
        </w:rPr>
        <w:t xml:space="preserve">y name is Sylvia </w:t>
      </w:r>
      <w:proofErr w:type="spellStart"/>
      <w:r w:rsidR="00830F18">
        <w:rPr>
          <w:sz w:val="28"/>
          <w:szCs w:val="28"/>
        </w:rPr>
        <w:t>Chimnecherem</w:t>
      </w:r>
      <w:proofErr w:type="spellEnd"/>
      <w:r w:rsidR="00830F18">
        <w:rPr>
          <w:sz w:val="28"/>
          <w:szCs w:val="28"/>
        </w:rPr>
        <w:t xml:space="preserve"> </w:t>
      </w:r>
      <w:proofErr w:type="spellStart"/>
      <w:r w:rsidR="00830F18">
        <w:rPr>
          <w:sz w:val="28"/>
          <w:szCs w:val="28"/>
        </w:rPr>
        <w:t>Adimike</w:t>
      </w:r>
      <w:proofErr w:type="spellEnd"/>
      <w:r>
        <w:rPr>
          <w:sz w:val="28"/>
          <w:szCs w:val="28"/>
        </w:rPr>
        <w:t xml:space="preserve">, proudly </w:t>
      </w:r>
      <w:ins w:id="3" w:author="Nic Sylvia" w:date="2022-09-24T12:52:00Z">
        <w:r w:rsidR="00B32C3D">
          <w:rPr>
            <w:sz w:val="28"/>
            <w:szCs w:val="28"/>
          </w:rPr>
          <w:t>N</w:t>
        </w:r>
      </w:ins>
      <w:r>
        <w:rPr>
          <w:sz w:val="28"/>
          <w:szCs w:val="28"/>
        </w:rPr>
        <w:t>igerian, and this is my story.</w:t>
      </w:r>
    </w:p>
    <w:p w14:paraId="5E6335F3" w14:textId="77777777" w:rsidR="00FD316B" w:rsidRDefault="00830F18" w:rsidP="00FD316B">
      <w:pPr>
        <w:rPr>
          <w:sz w:val="28"/>
          <w:szCs w:val="28"/>
        </w:rPr>
      </w:pPr>
      <w:r>
        <w:rPr>
          <w:sz w:val="28"/>
          <w:szCs w:val="28"/>
        </w:rPr>
        <w:t xml:space="preserve"> I am learning the technical skills to be a full stack software engineer at </w:t>
      </w:r>
      <w:del w:id="4" w:author="Nic Sylvia" w:date="2022-09-24T12:52:00Z">
        <w:r w:rsidDel="00B32C3D">
          <w:rPr>
            <w:sz w:val="28"/>
            <w:szCs w:val="28"/>
          </w:rPr>
          <w:delText xml:space="preserve">BrighterDays </w:delText>
        </w:r>
      </w:del>
      <w:proofErr w:type="spellStart"/>
      <w:r>
        <w:rPr>
          <w:sz w:val="28"/>
          <w:szCs w:val="28"/>
        </w:rPr>
        <w:t>CodeLab</w:t>
      </w:r>
      <w:proofErr w:type="spellEnd"/>
      <w:r>
        <w:rPr>
          <w:sz w:val="28"/>
          <w:szCs w:val="28"/>
        </w:rPr>
        <w:t>.</w:t>
      </w:r>
    </w:p>
    <w:p w14:paraId="1F1995E7" w14:textId="77777777" w:rsidR="0084522F" w:rsidRDefault="00830F18" w:rsidP="00FD316B">
      <w:pPr>
        <w:rPr>
          <w:sz w:val="28"/>
          <w:szCs w:val="28"/>
        </w:rPr>
      </w:pPr>
      <w:r>
        <w:rPr>
          <w:sz w:val="28"/>
          <w:szCs w:val="28"/>
        </w:rPr>
        <w:t xml:space="preserve">My technology stack includes the </w:t>
      </w:r>
      <w:proofErr w:type="gramStart"/>
      <w:r>
        <w:rPr>
          <w:sz w:val="28"/>
          <w:szCs w:val="28"/>
        </w:rPr>
        <w:t>MERN(</w:t>
      </w:r>
      <w:proofErr w:type="gramEnd"/>
      <w:r>
        <w:rPr>
          <w:sz w:val="28"/>
          <w:szCs w:val="28"/>
        </w:rPr>
        <w:t>MongoDB, Express, React, Node.js)</w:t>
      </w:r>
      <w:r w:rsidR="00FD0657">
        <w:rPr>
          <w:sz w:val="28"/>
          <w:szCs w:val="28"/>
        </w:rPr>
        <w:t xml:space="preserve"> stack</w:t>
      </w:r>
      <w:r>
        <w:rPr>
          <w:sz w:val="28"/>
          <w:szCs w:val="28"/>
        </w:rPr>
        <w:t>, I also stack in</w:t>
      </w:r>
      <w:r w:rsidR="003F7137">
        <w:rPr>
          <w:sz w:val="28"/>
          <w:szCs w:val="28"/>
        </w:rPr>
        <w:t xml:space="preserve"> JavaScript and</w:t>
      </w:r>
      <w:r>
        <w:rPr>
          <w:sz w:val="28"/>
          <w:szCs w:val="28"/>
        </w:rPr>
        <w:t xml:space="preserve"> TypeScript</w:t>
      </w:r>
      <w:r w:rsidR="003F7137">
        <w:rPr>
          <w:sz w:val="28"/>
          <w:szCs w:val="28"/>
        </w:rPr>
        <w:t>.</w:t>
      </w:r>
      <w:r w:rsidR="00181146">
        <w:rPr>
          <w:sz w:val="28"/>
          <w:szCs w:val="28"/>
        </w:rPr>
        <w:t xml:space="preserve"> </w:t>
      </w:r>
    </w:p>
    <w:p w14:paraId="3398849A" w14:textId="77777777" w:rsidR="0079374C" w:rsidRDefault="00181146" w:rsidP="0079374C">
      <w:pPr>
        <w:rPr>
          <w:sz w:val="28"/>
          <w:szCs w:val="28"/>
        </w:rPr>
      </w:pPr>
      <w:r>
        <w:rPr>
          <w:sz w:val="28"/>
          <w:szCs w:val="28"/>
        </w:rPr>
        <w:t>I have also worked with different project management methodologies but majorly</w:t>
      </w:r>
      <w:r w:rsidR="0079374C">
        <w:rPr>
          <w:sz w:val="28"/>
          <w:szCs w:val="28"/>
        </w:rPr>
        <w:t>,</w:t>
      </w:r>
      <w:r>
        <w:rPr>
          <w:sz w:val="28"/>
          <w:szCs w:val="28"/>
        </w:rPr>
        <w:t xml:space="preserve"> agile and scrum methodology</w:t>
      </w:r>
      <w:r w:rsidR="000C7936">
        <w:rPr>
          <w:sz w:val="28"/>
          <w:szCs w:val="28"/>
        </w:rPr>
        <w:t xml:space="preserve"> and taken several practical and theoretical</w:t>
      </w:r>
      <w:r w:rsidR="0079374C">
        <w:rPr>
          <w:sz w:val="28"/>
          <w:szCs w:val="28"/>
        </w:rPr>
        <w:t xml:space="preserve"> classes on Design thinking</w:t>
      </w:r>
      <w:r>
        <w:rPr>
          <w:sz w:val="28"/>
          <w:szCs w:val="28"/>
        </w:rPr>
        <w:t xml:space="preserve">. </w:t>
      </w:r>
    </w:p>
    <w:p w14:paraId="7D23DEEF" w14:textId="77777777" w:rsidR="0079374C" w:rsidRDefault="0079374C" w:rsidP="0079374C">
      <w:pPr>
        <w:rPr>
          <w:sz w:val="28"/>
          <w:szCs w:val="28"/>
        </w:rPr>
      </w:pPr>
    </w:p>
    <w:p w14:paraId="642C729B" w14:textId="77777777" w:rsidR="0079374C" w:rsidRDefault="0079374C" w:rsidP="0079374C">
      <w:pPr>
        <w:rPr>
          <w:b/>
          <w:bCs/>
          <w:sz w:val="36"/>
          <w:szCs w:val="36"/>
        </w:rPr>
      </w:pPr>
      <w:r w:rsidRPr="0079374C">
        <w:rPr>
          <w:b/>
          <w:bCs/>
          <w:sz w:val="36"/>
          <w:szCs w:val="36"/>
        </w:rPr>
        <w:t>The journey; How it all started:</w:t>
      </w:r>
    </w:p>
    <w:p w14:paraId="183580D9" w14:textId="77777777" w:rsidR="007738B9" w:rsidRDefault="007738B9" w:rsidP="0079374C">
      <w:pPr>
        <w:rPr>
          <w:sz w:val="28"/>
          <w:szCs w:val="28"/>
        </w:rPr>
      </w:pPr>
      <w:r>
        <w:rPr>
          <w:sz w:val="28"/>
          <w:szCs w:val="28"/>
        </w:rPr>
        <w:t xml:space="preserve">Few years ago, when I had finished secondary school, and even when I was in school, I had honestly not known the exact career path I wanted to follow. </w:t>
      </w:r>
      <w:r w:rsidR="00BD156F">
        <w:rPr>
          <w:sz w:val="28"/>
          <w:szCs w:val="28"/>
        </w:rPr>
        <w:t>But I was a science student and I was going to go into the medical line, not certain then at the moment but I was hoping for medicine and surgery. Lol!</w:t>
      </w:r>
    </w:p>
    <w:p w14:paraId="579CC4D2" w14:textId="1EEE6113" w:rsidR="00BD156F" w:rsidRDefault="00BD156F" w:rsidP="0079374C">
      <w:pPr>
        <w:rPr>
          <w:sz w:val="28"/>
          <w:szCs w:val="28"/>
        </w:rPr>
      </w:pPr>
      <w:r>
        <w:rPr>
          <w:sz w:val="28"/>
          <w:szCs w:val="28"/>
        </w:rPr>
        <w:t xml:space="preserve">Even though, later on, </w:t>
      </w:r>
      <w:r w:rsidR="009F09CD">
        <w:rPr>
          <w:sz w:val="28"/>
          <w:szCs w:val="28"/>
        </w:rPr>
        <w:t xml:space="preserve">I was really into </w:t>
      </w:r>
      <w:r w:rsidR="009F09CD" w:rsidRPr="009F09CD">
        <w:rPr>
          <w:b/>
          <w:bCs/>
          <w:sz w:val="28"/>
          <w:szCs w:val="28"/>
        </w:rPr>
        <w:t>Physiotherapy</w:t>
      </w:r>
      <w:r w:rsidR="009F09CD">
        <w:rPr>
          <w:sz w:val="28"/>
          <w:szCs w:val="28"/>
        </w:rPr>
        <w:t xml:space="preserve"> majorly because of my love of sports</w:t>
      </w:r>
      <w:del w:id="5" w:author="Nic Sylvia" w:date="2022-09-24T12:53:00Z">
        <w:r w:rsidR="009F09CD" w:rsidDel="00B32C3D">
          <w:rPr>
            <w:sz w:val="28"/>
            <w:szCs w:val="28"/>
          </w:rPr>
          <w:delText>……….</w:delText>
        </w:r>
      </w:del>
      <w:r w:rsidR="009F09CD">
        <w:rPr>
          <w:sz w:val="28"/>
          <w:szCs w:val="28"/>
        </w:rPr>
        <w:t>.</w:t>
      </w:r>
      <w:ins w:id="6" w:author="Nic Sylvia" w:date="2022-09-24T12:53:00Z">
        <w:r w:rsidR="00B32C3D">
          <w:rPr>
            <w:sz w:val="28"/>
            <w:szCs w:val="28"/>
          </w:rPr>
          <w:t xml:space="preserve"> </w:t>
        </w:r>
      </w:ins>
      <w:del w:id="7" w:author="Nic Sylvia" w:date="2022-09-24T12:53:00Z">
        <w:r w:rsidR="009F09CD" w:rsidDel="00B32C3D">
          <w:rPr>
            <w:sz w:val="28"/>
            <w:szCs w:val="28"/>
          </w:rPr>
          <w:delText>i</w:delText>
        </w:r>
      </w:del>
      <w:ins w:id="8" w:author="Nic Sylvia" w:date="2022-09-24T12:53:00Z">
        <w:r w:rsidR="00B32C3D">
          <w:rPr>
            <w:sz w:val="28"/>
            <w:szCs w:val="28"/>
          </w:rPr>
          <w:t>I</w:t>
        </w:r>
      </w:ins>
      <w:r w:rsidR="009F09CD">
        <w:rPr>
          <w:sz w:val="28"/>
          <w:szCs w:val="28"/>
        </w:rPr>
        <w:t xml:space="preserve"> really love anything sports. </w:t>
      </w:r>
    </w:p>
    <w:p w14:paraId="34378AC6" w14:textId="77777777" w:rsidR="009F09CD" w:rsidRDefault="009F09CD" w:rsidP="0079374C">
      <w:pPr>
        <w:rPr>
          <w:sz w:val="28"/>
          <w:szCs w:val="28"/>
        </w:rPr>
      </w:pPr>
      <w:r>
        <w:rPr>
          <w:sz w:val="28"/>
          <w:szCs w:val="28"/>
        </w:rPr>
        <w:t xml:space="preserve">After 2 </w:t>
      </w:r>
      <w:r w:rsidR="00847277">
        <w:rPr>
          <w:sz w:val="28"/>
          <w:szCs w:val="28"/>
        </w:rPr>
        <w:t xml:space="preserve">futile </w:t>
      </w:r>
      <w:r>
        <w:rPr>
          <w:sz w:val="28"/>
          <w:szCs w:val="28"/>
        </w:rPr>
        <w:t xml:space="preserve">attempts of gaining admission into school, </w:t>
      </w:r>
      <w:r w:rsidR="00847277">
        <w:rPr>
          <w:sz w:val="28"/>
          <w:szCs w:val="28"/>
        </w:rPr>
        <w:t>and other approaches I had taken then to enter school, I was honestly bittered and frustrated, safe to say, I was slowly falling into depression. My mum</w:t>
      </w:r>
      <w:del w:id="9" w:author="Nic Sylvia" w:date="2022-09-24T12:53:00Z">
        <w:r w:rsidR="00847277" w:rsidDel="00B32C3D">
          <w:rPr>
            <w:sz w:val="28"/>
            <w:szCs w:val="28"/>
          </w:rPr>
          <w:delText xml:space="preserve"> kinda</w:delText>
        </w:r>
      </w:del>
      <w:r w:rsidR="00847277">
        <w:rPr>
          <w:sz w:val="28"/>
          <w:szCs w:val="28"/>
        </w:rPr>
        <w:t xml:space="preserve"> noticed it and she suggested I go into computer programming, NB: She was the chief master of me studying medicine, even though she would always say go for what you want, I’m not </w:t>
      </w:r>
      <w:r w:rsidR="00847277">
        <w:rPr>
          <w:sz w:val="28"/>
          <w:szCs w:val="28"/>
        </w:rPr>
        <w:lastRenderedPageBreak/>
        <w:t>holding you…LOL…if only. Her body language, the empathy</w:t>
      </w:r>
      <w:r w:rsidR="00531ED8">
        <w:rPr>
          <w:sz w:val="28"/>
          <w:szCs w:val="28"/>
        </w:rPr>
        <w:t xml:space="preserve"> in her voice and her reactions most of the times always says otherwise.</w:t>
      </w:r>
    </w:p>
    <w:p w14:paraId="51D3A9A4" w14:textId="77777777" w:rsidR="00531ED8" w:rsidRDefault="00531ED8" w:rsidP="0079374C">
      <w:pPr>
        <w:rPr>
          <w:sz w:val="28"/>
          <w:szCs w:val="28"/>
        </w:rPr>
      </w:pPr>
      <w:r>
        <w:rPr>
          <w:sz w:val="28"/>
          <w:szCs w:val="28"/>
        </w:rPr>
        <w:t>Back to our story:</w:t>
      </w:r>
    </w:p>
    <w:p w14:paraId="401FDF01" w14:textId="06349210" w:rsidR="0079374C" w:rsidRDefault="00531ED8" w:rsidP="00FD316B">
      <w:pPr>
        <w:rPr>
          <w:sz w:val="28"/>
          <w:szCs w:val="28"/>
        </w:rPr>
      </w:pPr>
      <w:r>
        <w:rPr>
          <w:sz w:val="28"/>
          <w:szCs w:val="28"/>
        </w:rPr>
        <w:t xml:space="preserve">I hadn’t taken her serious because my parents had actually spent a lot in the course of processing my admission </w:t>
      </w:r>
      <w:proofErr w:type="gramStart"/>
      <w:r>
        <w:rPr>
          <w:sz w:val="28"/>
          <w:szCs w:val="28"/>
        </w:rPr>
        <w:t>plus</w:t>
      </w:r>
      <w:proofErr w:type="gramEnd"/>
      <w:r>
        <w:rPr>
          <w:sz w:val="28"/>
          <w:szCs w:val="28"/>
        </w:rPr>
        <w:t xml:space="preserve"> I had no laptop at that moment and I knew cost of training was going to be really expensive as I had little ideas on pricing already and the main thing was even that I wasn’t really a computer person. </w:t>
      </w:r>
      <w:del w:id="10" w:author="Nic Sylvia" w:date="2022-09-24T12:53:00Z">
        <w:r w:rsidDel="00B32C3D">
          <w:rPr>
            <w:sz w:val="28"/>
            <w:szCs w:val="28"/>
          </w:rPr>
          <w:delText xml:space="preserve">For reals, </w:delText>
        </w:r>
      </w:del>
      <w:r>
        <w:rPr>
          <w:sz w:val="28"/>
          <w:szCs w:val="28"/>
        </w:rPr>
        <w:t xml:space="preserve">I had zero knowledge on even how to operate a </w:t>
      </w:r>
      <w:del w:id="11" w:author="Nic Sylvia" w:date="2022-09-24T12:53:00Z">
        <w:r w:rsidDel="00B32C3D">
          <w:rPr>
            <w:sz w:val="28"/>
            <w:szCs w:val="28"/>
          </w:rPr>
          <w:delText>system</w:delText>
        </w:r>
      </w:del>
      <w:ins w:id="12" w:author="Nic Sylvia" w:date="2022-09-24T12:53:00Z">
        <w:r w:rsidR="00B32C3D">
          <w:rPr>
            <w:sz w:val="28"/>
            <w:szCs w:val="28"/>
          </w:rPr>
          <w:t>c</w:t>
        </w:r>
      </w:ins>
      <w:ins w:id="13" w:author="Nic Sylvia" w:date="2022-09-24T12:54:00Z">
        <w:r w:rsidR="00B32C3D">
          <w:rPr>
            <w:sz w:val="28"/>
            <w:szCs w:val="28"/>
          </w:rPr>
          <w:t>omputer</w:t>
        </w:r>
      </w:ins>
      <w:r>
        <w:rPr>
          <w:sz w:val="28"/>
          <w:szCs w:val="28"/>
        </w:rPr>
        <w:t>.</w:t>
      </w:r>
    </w:p>
    <w:p w14:paraId="21BB0ED2" w14:textId="539B32C7" w:rsidR="00181146" w:rsidRDefault="00613986" w:rsidP="00FD316B">
      <w:pPr>
        <w:rPr>
          <w:sz w:val="28"/>
          <w:szCs w:val="28"/>
        </w:rPr>
      </w:pPr>
      <w:r>
        <w:rPr>
          <w:sz w:val="28"/>
          <w:szCs w:val="28"/>
        </w:rPr>
        <w:t>Seeing my mum’s seriousness and willingness for me to start learning programming</w:t>
      </w:r>
      <w:ins w:id="14" w:author="Nic Sylvia" w:date="2022-09-24T12:54:00Z">
        <w:r w:rsidR="00B32C3D">
          <w:rPr>
            <w:sz w:val="28"/>
            <w:szCs w:val="28"/>
          </w:rPr>
          <w:t xml:space="preserve">, </w:t>
        </w:r>
      </w:ins>
      <w:del w:id="15" w:author="Nic Sylvia" w:date="2022-09-24T12:54:00Z">
        <w:r w:rsidDel="00B32C3D">
          <w:rPr>
            <w:sz w:val="28"/>
            <w:szCs w:val="28"/>
          </w:rPr>
          <w:delText xml:space="preserve"> </w:delText>
        </w:r>
      </w:del>
      <w:r>
        <w:rPr>
          <w:sz w:val="28"/>
          <w:szCs w:val="28"/>
        </w:rPr>
        <w:t xml:space="preserve">because she had kept on saying that this is the only thing that </w:t>
      </w:r>
      <w:r w:rsidR="000418CE">
        <w:rPr>
          <w:sz w:val="28"/>
          <w:szCs w:val="28"/>
        </w:rPr>
        <w:t xml:space="preserve">I can do to help me redeem time </w:t>
      </w:r>
      <w:del w:id="16" w:author="Nic Sylvia" w:date="2022-09-24T12:54:00Z">
        <w:r w:rsidR="000418CE" w:rsidDel="00B32C3D">
          <w:rPr>
            <w:sz w:val="28"/>
            <w:szCs w:val="28"/>
          </w:rPr>
          <w:delText>and give me an edge to my mates.</w:delText>
        </w:r>
      </w:del>
      <w:ins w:id="17" w:author="Nic Sylvia" w:date="2022-09-24T12:54:00Z">
        <w:r w:rsidR="00B32C3D">
          <w:rPr>
            <w:sz w:val="28"/>
            <w:szCs w:val="28"/>
          </w:rPr>
          <w:t>I decided to venture into tech.</w:t>
        </w:r>
      </w:ins>
    </w:p>
    <w:p w14:paraId="20343F85" w14:textId="7FCF13BA" w:rsidR="000418CE" w:rsidRDefault="000418CE" w:rsidP="00FD316B">
      <w:pPr>
        <w:rPr>
          <w:sz w:val="28"/>
          <w:szCs w:val="28"/>
        </w:rPr>
      </w:pPr>
      <w:r>
        <w:rPr>
          <w:sz w:val="28"/>
          <w:szCs w:val="28"/>
        </w:rPr>
        <w:t>We did a lot of research together and she registered me for a</w:t>
      </w:r>
      <w:r w:rsidR="009F0AAC">
        <w:rPr>
          <w:sz w:val="28"/>
          <w:szCs w:val="28"/>
        </w:rPr>
        <w:t xml:space="preserve"> program at Ikeja, it was going to last</w:t>
      </w:r>
      <w:r>
        <w:rPr>
          <w:sz w:val="28"/>
          <w:szCs w:val="28"/>
        </w:rPr>
        <w:t xml:space="preserve"> two and half months</w:t>
      </w:r>
      <w:r w:rsidR="009F0AAC">
        <w:rPr>
          <w:sz w:val="28"/>
          <w:szCs w:val="28"/>
        </w:rPr>
        <w:t xml:space="preserve">. I didn’t see much productive results as I had hoped for and even the project they gave me, I did it for over 5 months with no measurable results, safe to say again that I didn’t know what I was exactly doing. </w:t>
      </w:r>
      <w:del w:id="18" w:author="Nic Sylvia" w:date="2022-09-24T12:55:00Z">
        <w:r w:rsidR="009F0AAC" w:rsidDel="00B32C3D">
          <w:rPr>
            <w:sz w:val="28"/>
            <w:szCs w:val="28"/>
          </w:rPr>
          <w:delText xml:space="preserve">And I wouldn’t be Sylvia Adimike if I was okay with that, </w:delText>
        </w:r>
      </w:del>
      <w:r w:rsidR="009F0AAC">
        <w:rPr>
          <w:sz w:val="28"/>
          <w:szCs w:val="28"/>
        </w:rPr>
        <w:t xml:space="preserve">I was so worried, I knew I wanted more, I knew I wanted a community, I knew I couldn’t work with a standard company because I couldn’t even build </w:t>
      </w:r>
      <w:r w:rsidR="006E7DA1">
        <w:rPr>
          <w:sz w:val="28"/>
          <w:szCs w:val="28"/>
        </w:rPr>
        <w:t>a simple website, even something as simple as a navbar</w:t>
      </w:r>
      <w:proofErr w:type="gramStart"/>
      <w:r w:rsidR="006E7DA1">
        <w:rPr>
          <w:sz w:val="28"/>
          <w:szCs w:val="28"/>
        </w:rPr>
        <w:t>….YES</w:t>
      </w:r>
      <w:proofErr w:type="gramEnd"/>
      <w:r w:rsidR="006E7DA1">
        <w:rPr>
          <w:sz w:val="28"/>
          <w:szCs w:val="28"/>
        </w:rPr>
        <w:t>!!!....it was that serious…I just worked with templates that I didn’t completely understand and it bothered me so much.</w:t>
      </w:r>
    </w:p>
    <w:p w14:paraId="0F7591C2" w14:textId="77777777" w:rsidR="006E7DA1" w:rsidRDefault="006E7DA1" w:rsidP="00FD316B">
      <w:pPr>
        <w:rPr>
          <w:b/>
          <w:bCs/>
          <w:sz w:val="36"/>
          <w:szCs w:val="36"/>
        </w:rPr>
      </w:pPr>
      <w:r w:rsidRPr="006E7DA1">
        <w:rPr>
          <w:b/>
          <w:bCs/>
          <w:sz w:val="36"/>
          <w:szCs w:val="36"/>
        </w:rPr>
        <w:t>The Journey Continues:</w:t>
      </w:r>
    </w:p>
    <w:p w14:paraId="2C657B0C" w14:textId="2A5E1A4C" w:rsidR="006E7DA1" w:rsidRDefault="00C61950" w:rsidP="00FD316B">
      <w:pPr>
        <w:rPr>
          <w:sz w:val="28"/>
          <w:szCs w:val="28"/>
        </w:rPr>
      </w:pPr>
      <w:r>
        <w:rPr>
          <w:sz w:val="28"/>
          <w:szCs w:val="28"/>
        </w:rPr>
        <w:t>Tho</w:t>
      </w:r>
      <w:ins w:id="19" w:author="Nic Sylvia" w:date="2022-09-24T12:55:00Z">
        <w:r w:rsidR="00B32C3D">
          <w:rPr>
            <w:sz w:val="28"/>
            <w:szCs w:val="28"/>
          </w:rPr>
          <w:t>ugh</w:t>
        </w:r>
      </w:ins>
      <w:r>
        <w:rPr>
          <w:sz w:val="28"/>
          <w:szCs w:val="28"/>
        </w:rPr>
        <w:t xml:space="preserve"> I couldn’t come straight to my mum and tell her what my exact challenges with the coding was because it felt like double disappointment to me and I knew I wasn’t a failure, I had just not been lucky with my attempts. </w:t>
      </w:r>
    </w:p>
    <w:p w14:paraId="4C2E3E58" w14:textId="6A8153FD" w:rsidR="00C61950" w:rsidDel="00A139AC" w:rsidRDefault="00C61950" w:rsidP="00FD316B">
      <w:pPr>
        <w:rPr>
          <w:del w:id="20" w:author="Nic Sylvia" w:date="2022-09-28T05:01:00Z"/>
          <w:sz w:val="28"/>
          <w:szCs w:val="28"/>
        </w:rPr>
      </w:pPr>
      <w:del w:id="21" w:author="Nic Sylvia" w:date="2022-09-28T05:01:00Z">
        <w:r w:rsidDel="00A139AC">
          <w:rPr>
            <w:sz w:val="28"/>
            <w:szCs w:val="28"/>
          </w:rPr>
          <w:delText>After a big disappointment, April 2022.</w:delText>
        </w:r>
        <w:r w:rsidR="00A723FC" w:rsidDel="00A139AC">
          <w:rPr>
            <w:sz w:val="28"/>
            <w:szCs w:val="28"/>
          </w:rPr>
          <w:delText xml:space="preserve"> Sensing I was becoming constantly low again,</w:delText>
        </w:r>
        <w:r w:rsidDel="00A139AC">
          <w:rPr>
            <w:sz w:val="28"/>
            <w:szCs w:val="28"/>
          </w:rPr>
          <w:delText xml:space="preserve"> I told my parents I wanted to change environment even if it was for the shortest </w:delText>
        </w:r>
        <w:r w:rsidR="00A723FC" w:rsidDel="00A139AC">
          <w:rPr>
            <w:sz w:val="28"/>
            <w:szCs w:val="28"/>
          </w:rPr>
          <w:delText xml:space="preserve">of time.  </w:delText>
        </w:r>
      </w:del>
    </w:p>
    <w:p w14:paraId="251A9EA5" w14:textId="45D0C915" w:rsidR="00683550" w:rsidRPr="00F92E6A" w:rsidDel="00A139AC" w:rsidRDefault="00A723FC" w:rsidP="00FD316B">
      <w:pPr>
        <w:rPr>
          <w:del w:id="22" w:author="Nic Sylvia" w:date="2022-09-28T05:01:00Z"/>
          <w:color w:val="FFFF00"/>
          <w:sz w:val="28"/>
          <w:szCs w:val="28"/>
          <w:rPrChange w:id="23" w:author="Nic Sylvia" w:date="2022-09-24T13:00:00Z">
            <w:rPr>
              <w:del w:id="24" w:author="Nic Sylvia" w:date="2022-09-28T05:01:00Z"/>
              <w:sz w:val="28"/>
              <w:szCs w:val="28"/>
            </w:rPr>
          </w:rPrChange>
        </w:rPr>
      </w:pPr>
      <w:del w:id="25" w:author="Nic Sylvia" w:date="2022-09-28T05:01:00Z">
        <w:r w:rsidRPr="00F92E6A" w:rsidDel="00A139AC">
          <w:rPr>
            <w:color w:val="FFFF00"/>
            <w:sz w:val="28"/>
            <w:szCs w:val="28"/>
            <w:rPrChange w:id="26" w:author="Nic Sylvia" w:date="2022-09-24T13:00:00Z">
              <w:rPr>
                <w:sz w:val="28"/>
                <w:szCs w:val="28"/>
              </w:rPr>
            </w:rPrChange>
          </w:rPr>
          <w:delText>Arrangements were made and I went off to beni</w:delText>
        </w:r>
        <w:r w:rsidR="00683550" w:rsidRPr="00F92E6A" w:rsidDel="00A139AC">
          <w:rPr>
            <w:color w:val="FFFF00"/>
            <w:sz w:val="28"/>
            <w:szCs w:val="28"/>
            <w:rPrChange w:id="27" w:author="Nic Sylvia" w:date="2022-09-24T13:00:00Z">
              <w:rPr>
                <w:sz w:val="28"/>
                <w:szCs w:val="28"/>
              </w:rPr>
            </w:rPrChange>
          </w:rPr>
          <w:delText>n, stayed there for 2 weeks and I must say that was the beginning of a new phase for me. The family I stayed with, their positivity and peace of mind is not of this world. I began to question myself and I drew a lot of inspirations. One of the things I zeroed my mind on was that I was going to walk up to a company and ask them to take me in as an intern, pay or no pay. After series of research and going out to companies and making phone call</w:delText>
        </w:r>
        <w:r w:rsidR="005D7377" w:rsidRPr="00F92E6A" w:rsidDel="00A139AC">
          <w:rPr>
            <w:color w:val="FFFF00"/>
            <w:sz w:val="28"/>
            <w:szCs w:val="28"/>
            <w:rPrChange w:id="28" w:author="Nic Sylvia" w:date="2022-09-24T13:00:00Z">
              <w:rPr>
                <w:sz w:val="28"/>
                <w:szCs w:val="28"/>
              </w:rPr>
            </w:rPrChange>
          </w:rPr>
          <w:delText>s, a tech academy at Okota accepted me and I started with them. I wasn’t really getting what I wanted not that I didn’t make any progress</w:delText>
        </w:r>
        <w:r w:rsidR="00A40E55" w:rsidRPr="00F92E6A" w:rsidDel="00A139AC">
          <w:rPr>
            <w:color w:val="FFFF00"/>
            <w:sz w:val="28"/>
            <w:szCs w:val="28"/>
            <w:rPrChange w:id="29" w:author="Nic Sylvia" w:date="2022-09-24T13:00:00Z">
              <w:rPr>
                <w:sz w:val="28"/>
                <w:szCs w:val="28"/>
              </w:rPr>
            </w:rPrChange>
          </w:rPr>
          <w:delText>. But alas!</w:delText>
        </w:r>
      </w:del>
    </w:p>
    <w:p w14:paraId="0944F045" w14:textId="24E020D8" w:rsidR="00A40E55" w:rsidRDefault="00A40E55" w:rsidP="00FD316B">
      <w:pPr>
        <w:rPr>
          <w:sz w:val="28"/>
          <w:szCs w:val="28"/>
        </w:rPr>
      </w:pPr>
      <w:r>
        <w:rPr>
          <w:sz w:val="28"/>
          <w:szCs w:val="28"/>
        </w:rPr>
        <w:t xml:space="preserve">One night while researching through </w:t>
      </w:r>
      <w:proofErr w:type="spellStart"/>
      <w:r>
        <w:rPr>
          <w:sz w:val="28"/>
          <w:szCs w:val="28"/>
        </w:rPr>
        <w:t>facebook</w:t>
      </w:r>
      <w:proofErr w:type="spellEnd"/>
      <w:r>
        <w:rPr>
          <w:sz w:val="28"/>
          <w:szCs w:val="28"/>
        </w:rPr>
        <w:t xml:space="preserve">, I stumbled across a post by NELSON ELAYE. And I was touched by it, because the summary of it all was encouraging software developers out there and also encouraging connecting with people and networking </w:t>
      </w:r>
      <w:proofErr w:type="gramStart"/>
      <w:r>
        <w:rPr>
          <w:sz w:val="28"/>
          <w:szCs w:val="28"/>
        </w:rPr>
        <w:t>plus</w:t>
      </w:r>
      <w:proofErr w:type="gramEnd"/>
      <w:r>
        <w:rPr>
          <w:sz w:val="28"/>
          <w:szCs w:val="28"/>
        </w:rPr>
        <w:t xml:space="preserve"> I had seen something that interested </w:t>
      </w:r>
      <w:r w:rsidR="003232BA">
        <w:rPr>
          <w:sz w:val="28"/>
          <w:szCs w:val="28"/>
        </w:rPr>
        <w:t xml:space="preserve">me </w:t>
      </w:r>
      <w:r>
        <w:rPr>
          <w:sz w:val="28"/>
          <w:szCs w:val="28"/>
        </w:rPr>
        <w:t>more</w:t>
      </w:r>
      <w:r w:rsidR="003232BA">
        <w:rPr>
          <w:sz w:val="28"/>
          <w:szCs w:val="28"/>
        </w:rPr>
        <w:t xml:space="preserve">, </w:t>
      </w:r>
      <w:r w:rsidR="003232BA" w:rsidRPr="003232BA">
        <w:rPr>
          <w:b/>
          <w:bCs/>
          <w:sz w:val="28"/>
          <w:szCs w:val="28"/>
        </w:rPr>
        <w:t>he belonged to a community!!</w:t>
      </w:r>
      <w:r w:rsidR="003232BA">
        <w:rPr>
          <w:b/>
          <w:bCs/>
          <w:sz w:val="28"/>
          <w:szCs w:val="28"/>
        </w:rPr>
        <w:t xml:space="preserve"> </w:t>
      </w:r>
      <w:r w:rsidR="003232BA">
        <w:rPr>
          <w:sz w:val="28"/>
          <w:szCs w:val="28"/>
        </w:rPr>
        <w:t xml:space="preserve">I had always wanted that, I wanted that guidance, I wanted that holding by the hand. </w:t>
      </w:r>
      <w:proofErr w:type="gramStart"/>
      <w:r w:rsidR="003232BA">
        <w:rPr>
          <w:sz w:val="28"/>
          <w:szCs w:val="28"/>
        </w:rPr>
        <w:t>So</w:t>
      </w:r>
      <w:proofErr w:type="gramEnd"/>
      <w:r w:rsidR="003232BA">
        <w:rPr>
          <w:sz w:val="28"/>
          <w:szCs w:val="28"/>
        </w:rPr>
        <w:t xml:space="preserve"> I messaged him with the link I saw attached to the post, the excitement in my voice didn’t allow him completely hear the </w:t>
      </w:r>
      <w:r w:rsidR="003232BA">
        <w:rPr>
          <w:sz w:val="28"/>
          <w:szCs w:val="28"/>
        </w:rPr>
        <w:lastRenderedPageBreak/>
        <w:t>Voice</w:t>
      </w:r>
      <w:ins w:id="30" w:author="Nic Sylvia" w:date="2022-09-28T05:05:00Z">
        <w:r w:rsidR="00F11C2A">
          <w:rPr>
            <w:sz w:val="28"/>
            <w:szCs w:val="28"/>
          </w:rPr>
          <w:t xml:space="preserve"> </w:t>
        </w:r>
      </w:ins>
      <w:r w:rsidR="003232BA">
        <w:rPr>
          <w:sz w:val="28"/>
          <w:szCs w:val="28"/>
        </w:rPr>
        <w:t xml:space="preserve">note I had sent but I strongly felt something that night/early morning, IMMENSE JOY, I felt I had reached the right place finally because of the content of his page. And I wasn’t wrong or should I say the hunch because </w:t>
      </w:r>
      <w:r w:rsidR="00763E2A">
        <w:rPr>
          <w:sz w:val="28"/>
          <w:szCs w:val="28"/>
        </w:rPr>
        <w:t>I applied for an admission there and after series of interviews and screenings I got in!!</w:t>
      </w:r>
    </w:p>
    <w:p w14:paraId="34C22FC1" w14:textId="698A7FB4" w:rsidR="00763E2A" w:rsidRDefault="00763E2A" w:rsidP="00FD316B">
      <w:pPr>
        <w:rPr>
          <w:sz w:val="28"/>
          <w:szCs w:val="28"/>
        </w:rPr>
      </w:pPr>
      <w:del w:id="31" w:author="Nic Sylvia" w:date="2022-09-24T13:00:00Z">
        <w:r w:rsidDel="00F92E6A">
          <w:rPr>
            <w:sz w:val="28"/>
            <w:szCs w:val="28"/>
          </w:rPr>
          <w:delText>Yayyyy, i</w:delText>
        </w:r>
      </w:del>
      <w:ins w:id="32" w:author="Nic Sylvia" w:date="2022-09-24T13:00:00Z">
        <w:r w:rsidR="00F92E6A">
          <w:rPr>
            <w:sz w:val="28"/>
            <w:szCs w:val="28"/>
          </w:rPr>
          <w:t>I</w:t>
        </w:r>
      </w:ins>
      <w:r>
        <w:rPr>
          <w:sz w:val="28"/>
          <w:szCs w:val="28"/>
        </w:rPr>
        <w:t>magine how big my joy was. That prestigious, “unique</w:t>
      </w:r>
      <w:proofErr w:type="gramStart"/>
      <w:r>
        <w:rPr>
          <w:sz w:val="28"/>
          <w:szCs w:val="28"/>
        </w:rPr>
        <w:t>” ,</w:t>
      </w:r>
      <w:proofErr w:type="gramEnd"/>
      <w:r>
        <w:rPr>
          <w:sz w:val="28"/>
          <w:szCs w:val="28"/>
        </w:rPr>
        <w:t xml:space="preserve"> one big tech community is CODELAB.</w:t>
      </w:r>
    </w:p>
    <w:p w14:paraId="18AECACB" w14:textId="77777777" w:rsidR="007A544D" w:rsidRDefault="007A544D" w:rsidP="00FD316B">
      <w:pPr>
        <w:rPr>
          <w:sz w:val="28"/>
          <w:szCs w:val="28"/>
        </w:rPr>
      </w:pPr>
      <w:r>
        <w:rPr>
          <w:sz w:val="28"/>
          <w:szCs w:val="28"/>
        </w:rPr>
        <w:t xml:space="preserve">My goals became more defined and I had that desired community. That timeliness was also instilled in me because there was a deadline to everything. I became much more accountable and my goal was becoming a full stack software engineer became more achievable and clearer. I love </w:t>
      </w:r>
      <w:proofErr w:type="spellStart"/>
      <w:r>
        <w:rPr>
          <w:sz w:val="28"/>
          <w:szCs w:val="28"/>
        </w:rPr>
        <w:t>CodeLab</w:t>
      </w:r>
      <w:proofErr w:type="spellEnd"/>
      <w:r>
        <w:rPr>
          <w:sz w:val="28"/>
          <w:szCs w:val="28"/>
        </w:rPr>
        <w:t xml:space="preserve"> and so </w:t>
      </w:r>
      <w:proofErr w:type="gramStart"/>
      <w:r>
        <w:rPr>
          <w:sz w:val="28"/>
          <w:szCs w:val="28"/>
        </w:rPr>
        <w:t>far</w:t>
      </w:r>
      <w:proofErr w:type="gramEnd"/>
      <w:r>
        <w:rPr>
          <w:sz w:val="28"/>
          <w:szCs w:val="28"/>
        </w:rPr>
        <w:t xml:space="preserve"> I love my massive growth since the 2 months I have been admitted to </w:t>
      </w:r>
      <w:proofErr w:type="spellStart"/>
      <w:r>
        <w:rPr>
          <w:sz w:val="28"/>
          <w:szCs w:val="28"/>
        </w:rPr>
        <w:t>CodeLab</w:t>
      </w:r>
      <w:proofErr w:type="spellEnd"/>
      <w:r>
        <w:rPr>
          <w:sz w:val="28"/>
          <w:szCs w:val="28"/>
        </w:rPr>
        <w:t xml:space="preserve"> and it can only get better from here.</w:t>
      </w:r>
    </w:p>
    <w:p w14:paraId="04A692C2" w14:textId="77777777" w:rsidR="00C6321E" w:rsidRPr="00C6321E" w:rsidRDefault="007A544D" w:rsidP="00C6321E">
      <w:pPr>
        <w:rPr>
          <w:sz w:val="28"/>
          <w:szCs w:val="28"/>
        </w:rPr>
      </w:pPr>
      <w:r>
        <w:rPr>
          <w:sz w:val="28"/>
          <w:szCs w:val="28"/>
        </w:rPr>
        <w:t xml:space="preserve">I am on my way to achieving my goals of building </w:t>
      </w:r>
      <w:r w:rsidRPr="007A544D">
        <w:rPr>
          <w:b/>
          <w:bCs/>
          <w:sz w:val="28"/>
          <w:szCs w:val="28"/>
        </w:rPr>
        <w:t>UNICORNS</w:t>
      </w:r>
      <w:r>
        <w:rPr>
          <w:b/>
          <w:bCs/>
          <w:sz w:val="28"/>
          <w:szCs w:val="28"/>
        </w:rPr>
        <w:t xml:space="preserve"> </w:t>
      </w:r>
      <w:r>
        <w:rPr>
          <w:sz w:val="28"/>
          <w:szCs w:val="28"/>
        </w:rPr>
        <w:t>and being a certified full stack software engineer by July 202</w:t>
      </w:r>
      <w:r w:rsidR="00C6321E">
        <w:rPr>
          <w:sz w:val="28"/>
          <w:szCs w:val="28"/>
        </w:rPr>
        <w:t>3.</w:t>
      </w:r>
    </w:p>
    <w:p w14:paraId="0558DB1F" w14:textId="77777777" w:rsidR="007A544D" w:rsidRDefault="007A544D" w:rsidP="00FD316B">
      <w:pPr>
        <w:rPr>
          <w:sz w:val="28"/>
          <w:szCs w:val="28"/>
        </w:rPr>
      </w:pPr>
    </w:p>
    <w:p w14:paraId="3CDAE20B" w14:textId="77777777" w:rsidR="00C6321E" w:rsidRPr="00415B98" w:rsidRDefault="00C6321E" w:rsidP="00FD316B">
      <w:pPr>
        <w:rPr>
          <w:b/>
          <w:bCs/>
          <w:sz w:val="28"/>
          <w:szCs w:val="28"/>
        </w:rPr>
      </w:pPr>
      <w:r w:rsidRPr="00415B98">
        <w:rPr>
          <w:b/>
          <w:bCs/>
          <w:sz w:val="28"/>
          <w:szCs w:val="28"/>
        </w:rPr>
        <w:t xml:space="preserve">Few words of advice from me to you: </w:t>
      </w:r>
    </w:p>
    <w:p w14:paraId="341E9929" w14:textId="77777777" w:rsidR="00C6321E" w:rsidRDefault="00C6321E" w:rsidP="00C6321E">
      <w:pPr>
        <w:pStyle w:val="ListParagraph"/>
        <w:numPr>
          <w:ilvl w:val="0"/>
          <w:numId w:val="2"/>
        </w:numPr>
        <w:rPr>
          <w:sz w:val="28"/>
          <w:szCs w:val="28"/>
        </w:rPr>
      </w:pPr>
      <w:r>
        <w:rPr>
          <w:sz w:val="28"/>
          <w:szCs w:val="28"/>
        </w:rPr>
        <w:t xml:space="preserve">Believe in yourself, because the “THE YOU THAT YOU SEE IS THE YOU THAT YOU WILL BE. IF </w:t>
      </w:r>
      <w:proofErr w:type="gramStart"/>
      <w:r>
        <w:rPr>
          <w:sz w:val="28"/>
          <w:szCs w:val="28"/>
        </w:rPr>
        <w:t>IT</w:t>
      </w:r>
      <w:proofErr w:type="gramEnd"/>
      <w:r>
        <w:rPr>
          <w:sz w:val="28"/>
          <w:szCs w:val="28"/>
        </w:rPr>
        <w:t xml:space="preserve"> WILL BE YOU, IT’S UP TO YOU.”</w:t>
      </w:r>
    </w:p>
    <w:p w14:paraId="14E69995" w14:textId="77777777" w:rsidR="00C6321E" w:rsidRDefault="00C6321E" w:rsidP="00C6321E">
      <w:pPr>
        <w:pStyle w:val="ListParagraph"/>
        <w:numPr>
          <w:ilvl w:val="0"/>
          <w:numId w:val="2"/>
        </w:numPr>
        <w:rPr>
          <w:sz w:val="28"/>
          <w:szCs w:val="28"/>
        </w:rPr>
      </w:pPr>
      <w:r>
        <w:rPr>
          <w:sz w:val="28"/>
          <w:szCs w:val="28"/>
        </w:rPr>
        <w:t>Consistency is key. Practice at least 10 times daily. Remember the quotes at the starting point.</w:t>
      </w:r>
    </w:p>
    <w:p w14:paraId="6D9E9AE1" w14:textId="77777777" w:rsidR="00C6321E" w:rsidRDefault="00C6321E" w:rsidP="00C6321E">
      <w:pPr>
        <w:pStyle w:val="ListParagraph"/>
        <w:numPr>
          <w:ilvl w:val="0"/>
          <w:numId w:val="2"/>
        </w:numPr>
        <w:rPr>
          <w:sz w:val="28"/>
          <w:szCs w:val="28"/>
        </w:rPr>
      </w:pPr>
      <w:r>
        <w:rPr>
          <w:sz w:val="28"/>
          <w:szCs w:val="28"/>
        </w:rPr>
        <w:t xml:space="preserve">Surround </w:t>
      </w:r>
      <w:proofErr w:type="spellStart"/>
      <w:r>
        <w:rPr>
          <w:sz w:val="28"/>
          <w:szCs w:val="28"/>
        </w:rPr>
        <w:t>your self</w:t>
      </w:r>
      <w:proofErr w:type="spellEnd"/>
      <w:r>
        <w:rPr>
          <w:sz w:val="28"/>
          <w:szCs w:val="28"/>
        </w:rPr>
        <w:t xml:space="preserve"> with positive </w:t>
      </w:r>
      <w:proofErr w:type="spellStart"/>
      <w:r>
        <w:rPr>
          <w:sz w:val="28"/>
          <w:szCs w:val="28"/>
        </w:rPr>
        <w:t>likeminds</w:t>
      </w:r>
      <w:proofErr w:type="spellEnd"/>
      <w:r>
        <w:rPr>
          <w:sz w:val="28"/>
          <w:szCs w:val="28"/>
        </w:rPr>
        <w:t>. People that are willing to help you grow.  To drive home the point, define your goals and know the people that are with you on your bus to greatness</w:t>
      </w:r>
      <w:r w:rsidR="008F66A0">
        <w:rPr>
          <w:sz w:val="28"/>
          <w:szCs w:val="28"/>
        </w:rPr>
        <w:t>.</w:t>
      </w:r>
    </w:p>
    <w:p w14:paraId="78A89AF4" w14:textId="77777777" w:rsidR="008F66A0" w:rsidRDefault="008F66A0" w:rsidP="00C6321E">
      <w:pPr>
        <w:pStyle w:val="ListParagraph"/>
        <w:numPr>
          <w:ilvl w:val="0"/>
          <w:numId w:val="2"/>
        </w:numPr>
        <w:rPr>
          <w:sz w:val="28"/>
          <w:szCs w:val="28"/>
        </w:rPr>
      </w:pPr>
      <w:r>
        <w:rPr>
          <w:sz w:val="28"/>
          <w:szCs w:val="28"/>
        </w:rPr>
        <w:t>Never give up because there is light at the end of the tunnel. Remember, today is tough, tomorrow will be tough but the day after tomorrow will be beautiful but we give up tomorrow. I hope you get the meaning in between the words!</w:t>
      </w:r>
    </w:p>
    <w:p w14:paraId="774D6E29" w14:textId="77777777" w:rsidR="008F66A0" w:rsidRPr="008F66A0" w:rsidRDefault="008F66A0" w:rsidP="008F66A0">
      <w:pPr>
        <w:rPr>
          <w:sz w:val="28"/>
          <w:szCs w:val="28"/>
        </w:rPr>
      </w:pPr>
      <w:r>
        <w:rPr>
          <w:sz w:val="28"/>
          <w:szCs w:val="28"/>
        </w:rPr>
        <w:t xml:space="preserve">I remain Sylvia </w:t>
      </w:r>
      <w:proofErr w:type="spellStart"/>
      <w:r>
        <w:rPr>
          <w:sz w:val="28"/>
          <w:szCs w:val="28"/>
        </w:rPr>
        <w:t>Adimike</w:t>
      </w:r>
      <w:proofErr w:type="spellEnd"/>
      <w:r>
        <w:rPr>
          <w:sz w:val="28"/>
          <w:szCs w:val="28"/>
        </w:rPr>
        <w:t>. An upcoming full stack software engineer. I will make a difference</w:t>
      </w:r>
      <w:r w:rsidR="002145CA">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CC"/>
          </mc:Choice>
          <mc:Fallback>
            <w:t>📌</w:t>
          </mc:Fallback>
        </mc:AlternateContent>
      </w:r>
      <w:r w:rsidR="002145CA">
        <w:rPr>
          <w:sz w:val="28"/>
          <w:szCs w:val="28"/>
        </w:rPr>
        <w:t>.</w:t>
      </w:r>
    </w:p>
    <w:sectPr w:rsidR="008F66A0" w:rsidRPr="008F66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 Sylvia" w:date="2022-09-24T12:51:00Z" w:initials="NS">
    <w:p w14:paraId="7B04F594" w14:textId="1DFB9D73" w:rsidR="00B32C3D" w:rsidRDefault="00B32C3D">
      <w:pPr>
        <w:pStyle w:val="CommentText"/>
      </w:pPr>
      <w:r>
        <w:rPr>
          <w:rStyle w:val="CommentReference"/>
        </w:rPr>
        <w:annotationRef/>
      </w:r>
      <w:r>
        <w:t xml:space="preserve">The statement is not </w:t>
      </w:r>
      <w:proofErr w:type="spellStart"/>
      <w:r>
        <w:t>neccesary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4F5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7BE0" w16cex:dateUtc="2022-09-24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4F594" w16cid:durableId="26D97B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DC4"/>
    <w:multiLevelType w:val="multilevel"/>
    <w:tmpl w:val="1A5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D6292"/>
    <w:multiLevelType w:val="hybridMultilevel"/>
    <w:tmpl w:val="AEBA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2707953">
    <w:abstractNumId w:val="0"/>
  </w:num>
  <w:num w:numId="2" w16cid:durableId="66724483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 Sylvia">
    <w15:presenceInfo w15:providerId="None" w15:userId="Nic Syl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6B"/>
    <w:rsid w:val="000418CE"/>
    <w:rsid w:val="000933A9"/>
    <w:rsid w:val="000C7936"/>
    <w:rsid w:val="00133750"/>
    <w:rsid w:val="00181146"/>
    <w:rsid w:val="002145CA"/>
    <w:rsid w:val="002366FB"/>
    <w:rsid w:val="003232BA"/>
    <w:rsid w:val="003F7137"/>
    <w:rsid w:val="00415B98"/>
    <w:rsid w:val="00531ED8"/>
    <w:rsid w:val="0057720D"/>
    <w:rsid w:val="005D7377"/>
    <w:rsid w:val="005F7E67"/>
    <w:rsid w:val="00613986"/>
    <w:rsid w:val="00683550"/>
    <w:rsid w:val="006E7DA1"/>
    <w:rsid w:val="00763E2A"/>
    <w:rsid w:val="007738B9"/>
    <w:rsid w:val="0079374C"/>
    <w:rsid w:val="007A544D"/>
    <w:rsid w:val="007F53B1"/>
    <w:rsid w:val="00830B67"/>
    <w:rsid w:val="00830F18"/>
    <w:rsid w:val="0084522F"/>
    <w:rsid w:val="00847277"/>
    <w:rsid w:val="008F66A0"/>
    <w:rsid w:val="009F09CD"/>
    <w:rsid w:val="009F0AAC"/>
    <w:rsid w:val="00A139AC"/>
    <w:rsid w:val="00A40E55"/>
    <w:rsid w:val="00A723FC"/>
    <w:rsid w:val="00AD13E3"/>
    <w:rsid w:val="00B32C3D"/>
    <w:rsid w:val="00BD156F"/>
    <w:rsid w:val="00C61950"/>
    <w:rsid w:val="00C6321E"/>
    <w:rsid w:val="00DF5DDA"/>
    <w:rsid w:val="00ED4AD2"/>
    <w:rsid w:val="00EF3F3D"/>
    <w:rsid w:val="00F11C2A"/>
    <w:rsid w:val="00F92E6A"/>
    <w:rsid w:val="00FD0657"/>
    <w:rsid w:val="00FD316B"/>
    <w:rsid w:val="00FE0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7697"/>
  <w15:chartTrackingRefBased/>
  <w15:docId w15:val="{375BB89D-E91B-4E5E-BF6C-0938126D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7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0F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66FB"/>
    <w:rPr>
      <w:i/>
      <w:iCs/>
    </w:rPr>
  </w:style>
  <w:style w:type="character" w:customStyle="1" w:styleId="Heading1Char">
    <w:name w:val="Heading 1 Char"/>
    <w:basedOn w:val="DefaultParagraphFont"/>
    <w:link w:val="Heading1"/>
    <w:uiPriority w:val="9"/>
    <w:rsid w:val="007937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9374C"/>
    <w:rPr>
      <w:b/>
      <w:bCs/>
    </w:rPr>
  </w:style>
  <w:style w:type="paragraph" w:customStyle="1" w:styleId="pw-post-body-paragraph">
    <w:name w:val="pw-post-body-paragraph"/>
    <w:basedOn w:val="Normal"/>
    <w:rsid w:val="00C632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C632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321E"/>
    <w:pPr>
      <w:ind w:left="720"/>
      <w:contextualSpacing/>
    </w:pPr>
  </w:style>
  <w:style w:type="character" w:styleId="CommentReference">
    <w:name w:val="annotation reference"/>
    <w:basedOn w:val="DefaultParagraphFont"/>
    <w:uiPriority w:val="99"/>
    <w:semiHidden/>
    <w:unhideWhenUsed/>
    <w:rsid w:val="00B32C3D"/>
    <w:rPr>
      <w:sz w:val="16"/>
      <w:szCs w:val="16"/>
    </w:rPr>
  </w:style>
  <w:style w:type="paragraph" w:styleId="CommentText">
    <w:name w:val="annotation text"/>
    <w:basedOn w:val="Normal"/>
    <w:link w:val="CommentTextChar"/>
    <w:uiPriority w:val="99"/>
    <w:semiHidden/>
    <w:unhideWhenUsed/>
    <w:rsid w:val="00B32C3D"/>
    <w:pPr>
      <w:spacing w:line="240" w:lineRule="auto"/>
    </w:pPr>
    <w:rPr>
      <w:sz w:val="20"/>
      <w:szCs w:val="20"/>
    </w:rPr>
  </w:style>
  <w:style w:type="character" w:customStyle="1" w:styleId="CommentTextChar">
    <w:name w:val="Comment Text Char"/>
    <w:basedOn w:val="DefaultParagraphFont"/>
    <w:link w:val="CommentText"/>
    <w:uiPriority w:val="99"/>
    <w:semiHidden/>
    <w:rsid w:val="00B32C3D"/>
    <w:rPr>
      <w:sz w:val="20"/>
      <w:szCs w:val="20"/>
    </w:rPr>
  </w:style>
  <w:style w:type="paragraph" w:styleId="CommentSubject">
    <w:name w:val="annotation subject"/>
    <w:basedOn w:val="CommentText"/>
    <w:next w:val="CommentText"/>
    <w:link w:val="CommentSubjectChar"/>
    <w:uiPriority w:val="99"/>
    <w:semiHidden/>
    <w:unhideWhenUsed/>
    <w:rsid w:val="00B32C3D"/>
    <w:rPr>
      <w:b/>
      <w:bCs/>
    </w:rPr>
  </w:style>
  <w:style w:type="character" w:customStyle="1" w:styleId="CommentSubjectChar">
    <w:name w:val="Comment Subject Char"/>
    <w:basedOn w:val="CommentTextChar"/>
    <w:link w:val="CommentSubject"/>
    <w:uiPriority w:val="99"/>
    <w:semiHidden/>
    <w:rsid w:val="00B32C3D"/>
    <w:rPr>
      <w:b/>
      <w:bCs/>
      <w:sz w:val="20"/>
      <w:szCs w:val="20"/>
    </w:rPr>
  </w:style>
  <w:style w:type="paragraph" w:styleId="Revision">
    <w:name w:val="Revision"/>
    <w:hidden/>
    <w:uiPriority w:val="99"/>
    <w:semiHidden/>
    <w:rsid w:val="00B32C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62521">
      <w:bodyDiv w:val="1"/>
      <w:marLeft w:val="0"/>
      <w:marRight w:val="0"/>
      <w:marTop w:val="0"/>
      <w:marBottom w:val="0"/>
      <w:divBdr>
        <w:top w:val="none" w:sz="0" w:space="0" w:color="auto"/>
        <w:left w:val="none" w:sz="0" w:space="0" w:color="auto"/>
        <w:bottom w:val="none" w:sz="0" w:space="0" w:color="auto"/>
        <w:right w:val="none" w:sz="0" w:space="0" w:color="auto"/>
      </w:divBdr>
    </w:div>
    <w:div w:id="920260129">
      <w:bodyDiv w:val="1"/>
      <w:marLeft w:val="0"/>
      <w:marRight w:val="0"/>
      <w:marTop w:val="0"/>
      <w:marBottom w:val="0"/>
      <w:divBdr>
        <w:top w:val="none" w:sz="0" w:space="0" w:color="auto"/>
        <w:left w:val="none" w:sz="0" w:space="0" w:color="auto"/>
        <w:bottom w:val="none" w:sz="0" w:space="0" w:color="auto"/>
        <w:right w:val="none" w:sz="0" w:space="0" w:color="auto"/>
      </w:divBdr>
    </w:div>
    <w:div w:id="175998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7</cp:revision>
  <dcterms:created xsi:type="dcterms:W3CDTF">2022-09-24T08:52:00Z</dcterms:created>
  <dcterms:modified xsi:type="dcterms:W3CDTF">2022-09-28T12:05:00Z</dcterms:modified>
</cp:coreProperties>
</file>